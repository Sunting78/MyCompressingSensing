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sz w:val="28"/>
          <w:szCs w:val="28"/>
        </w:rPr>
      </w:pPr>
      <w:r>
        <w:rPr>
          <w:rFonts w:ascii="Times New Roman" w:hAnsi="Times New Roman"/>
          <w:b/>
          <w:sz w:val="28"/>
          <w:szCs w:val="28"/>
        </w:rPr>
        <w:t>GPS Trajectory Compression and Recovery based on Compressive sensing</w:t>
      </w:r>
    </w:p>
    <w:p>
      <w:pPr>
        <w:jc w:val="center"/>
        <w:rPr>
          <w:rFonts w:ascii="Times New Roman" w:hAnsi="Times New Roman"/>
          <w:b/>
          <w:sz w:val="28"/>
          <w:szCs w:val="28"/>
        </w:rPr>
      </w:pPr>
      <w:bookmarkStart w:id="3" w:name="_GoBack"/>
      <w:bookmarkEnd w:id="3"/>
    </w:p>
    <w:p>
      <w:pPr>
        <w:rPr>
          <w:rFonts w:ascii="Times New Roman" w:hAnsi="Times New Roman"/>
          <w:sz w:val="28"/>
          <w:szCs w:val="28"/>
        </w:rPr>
      </w:pPr>
      <w:r>
        <w:rPr>
          <w:rFonts w:ascii="Times New Roman" w:hAnsi="Times New Roman"/>
          <w:b/>
          <w:sz w:val="28"/>
          <w:szCs w:val="28"/>
        </w:rPr>
        <w:t>Abstract:</w:t>
      </w:r>
      <w:r>
        <w:rPr>
          <w:rFonts w:ascii="Times New Roman" w:hAnsi="Times New Roman"/>
          <w:sz w:val="28"/>
          <w:szCs w:val="28"/>
        </w:rPr>
        <w:t xml:space="preserve"> With the extensive use of location based devices, trajectories of various kind of moving objects can be collected. As time going on, the amount of trajectory data increases </w:t>
      </w:r>
      <w:r>
        <w:rPr>
          <w:rFonts w:ascii="Times New Roman" w:hAnsi="Times New Roman"/>
          <w:color w:val="131413"/>
          <w:kern w:val="0"/>
          <w:sz w:val="28"/>
          <w:szCs w:val="28"/>
        </w:rPr>
        <w:t>exponentially, which brings</w:t>
      </w:r>
      <w:r>
        <w:rPr>
          <w:rFonts w:ascii="Times New Roman" w:hAnsi="Times New Roman"/>
          <w:sz w:val="28"/>
          <w:szCs w:val="28"/>
        </w:rPr>
        <w:t xml:space="preserve"> a series of problems in storage, transmission and analysis. </w:t>
      </w:r>
      <w:r>
        <w:rPr>
          <w:rFonts w:hint="eastAsia" w:ascii="Times New Roman" w:hAnsi="Times New Roman"/>
          <w:sz w:val="28"/>
          <w:szCs w:val="28"/>
          <w:lang w:val="en-US" w:eastAsia="zh-CN"/>
        </w:rPr>
        <w:t xml:space="preserve">In this paper , we </w:t>
      </w:r>
      <w:r>
        <w:rPr>
          <w:rFonts w:ascii="Times New Roman" w:hAnsi="Times New Roman"/>
          <w:sz w:val="28"/>
          <w:szCs w:val="28"/>
        </w:rPr>
        <w:t>propose a novel</w:t>
      </w:r>
      <w:r>
        <w:rPr>
          <w:rFonts w:hint="eastAsia" w:ascii="Times New Roman" w:hAnsi="Times New Roman"/>
          <w:sz w:val="28"/>
          <w:szCs w:val="28"/>
          <w:lang w:val="en-US" w:eastAsia="zh-CN"/>
        </w:rPr>
        <w:t xml:space="preserve"> </w:t>
      </w:r>
      <w:r>
        <w:rPr>
          <w:rFonts w:ascii="Times New Roman" w:hAnsi="Times New Roman"/>
          <w:sz w:val="28"/>
          <w:szCs w:val="28"/>
        </w:rPr>
        <w:t xml:space="preserve">trajectory compression </w:t>
      </w:r>
      <w:r>
        <w:rPr>
          <w:rFonts w:hint="eastAsia" w:ascii="Times New Roman" w:hAnsi="Times New Roman"/>
          <w:sz w:val="28"/>
          <w:szCs w:val="28"/>
          <w:lang w:val="en-US" w:eastAsia="zh-CN"/>
        </w:rPr>
        <w:t xml:space="preserve">and recovery </w:t>
      </w:r>
      <w:r>
        <w:rPr>
          <w:rFonts w:ascii="Times New Roman" w:hAnsi="Times New Roman"/>
          <w:sz w:val="28"/>
          <w:szCs w:val="28"/>
        </w:rPr>
        <w:t>algorithm based on</w:t>
      </w:r>
    </w:p>
    <w:p>
      <w:pPr>
        <w:rPr>
          <w:rFonts w:hint="eastAsia" w:ascii="Times New Roman" w:hAnsi="Times New Roman"/>
          <w:sz w:val="28"/>
          <w:szCs w:val="28"/>
          <w:lang w:val="en-US" w:eastAsia="zh-CN"/>
        </w:rPr>
      </w:pPr>
      <w:r>
        <w:rPr>
          <w:rFonts w:hint="eastAsia" w:ascii="Times New Roman" w:hAnsi="Times New Roman"/>
          <w:sz w:val="28"/>
          <w:szCs w:val="28"/>
          <w:lang w:val="en-US" w:eastAsia="zh-CN"/>
        </w:rPr>
        <w:t>compressing sensing(CS),</w:t>
      </w:r>
      <w:r>
        <w:rPr>
          <w:rFonts w:ascii="Times New Roman" w:hAnsi="Times New Roman"/>
          <w:sz w:val="28"/>
          <w:szCs w:val="28"/>
        </w:rPr>
        <w:t xml:space="preserve">which takes full account of movement pattern and structure </w:t>
      </w:r>
      <w:bookmarkStart w:id="0" w:name="OLE_LINK1"/>
      <w:r>
        <w:rPr>
          <w:rFonts w:ascii="Times New Roman" w:hAnsi="Times New Roman"/>
          <w:sz w:val="28"/>
          <w:szCs w:val="28"/>
        </w:rPr>
        <w:t xml:space="preserve">features </w:t>
      </w:r>
      <w:bookmarkEnd w:id="0"/>
      <w:r>
        <w:rPr>
          <w:rFonts w:ascii="Times New Roman" w:hAnsi="Times New Roman"/>
          <w:sz w:val="28"/>
          <w:szCs w:val="28"/>
        </w:rPr>
        <w:t>in trajectories</w:t>
      </w:r>
      <w:r>
        <w:rPr>
          <w:rFonts w:hint="eastAsia" w:ascii="Times New Roman" w:hAnsi="Times New Roman"/>
          <w:sz w:val="28"/>
          <w:szCs w:val="28"/>
          <w:lang w:val="en-US" w:eastAsia="zh-CN"/>
        </w:rPr>
        <w:t xml:space="preserve">.The CS_based method proposed in the paper could not only achieve a fairly high compression rate and recovery accuracy,but also reduce the error generated by GPS measurement. Moreover ,the </w:t>
      </w:r>
      <w:r>
        <w:rPr>
          <w:rFonts w:hint="default" w:ascii="Times New Roman" w:hAnsi="Times New Roman"/>
          <w:sz w:val="28"/>
          <w:szCs w:val="28"/>
          <w:lang w:val="en-US" w:eastAsia="zh-CN"/>
        </w:rPr>
        <w:t xml:space="preserve">Particle </w:t>
      </w:r>
      <w:r>
        <w:rPr>
          <w:rFonts w:hint="eastAsia" w:ascii="Times New Roman" w:hAnsi="Times New Roman"/>
          <w:sz w:val="28"/>
          <w:szCs w:val="28"/>
          <w:lang w:val="en-US" w:eastAsia="zh-CN"/>
        </w:rPr>
        <w:t>filtering(PF) technology is applied for optimizing the system performance.Comprehensive experiments on real dataset show that: the CS-based compression algorithm achieves high compression and recovery performance compared to current trajectory compression algorithms.</w:t>
      </w:r>
    </w:p>
    <w:p>
      <w:pPr>
        <w:jc w:val="both"/>
        <w:rPr>
          <w:rFonts w:ascii="Times New Roman" w:hAnsi="Times New Roman"/>
          <w:sz w:val="28"/>
          <w:szCs w:val="28"/>
        </w:rPr>
      </w:pPr>
      <w:r>
        <w:rPr>
          <w:rFonts w:ascii="Times New Roman" w:hAnsi="Times New Roman"/>
          <w:b/>
          <w:sz w:val="28"/>
          <w:szCs w:val="28"/>
        </w:rPr>
        <w:t>Keywords:</w:t>
      </w:r>
      <w:r>
        <w:rPr>
          <w:rFonts w:ascii="Times New Roman" w:hAnsi="Times New Roman"/>
          <w:sz w:val="28"/>
          <w:szCs w:val="28"/>
        </w:rPr>
        <w:t xml:space="preserve"> GPS trajectory, compression </w:t>
      </w:r>
      <w:r>
        <w:rPr>
          <w:rFonts w:hint="eastAsia" w:ascii="Times New Roman" w:hAnsi="Times New Roman"/>
          <w:sz w:val="28"/>
          <w:szCs w:val="28"/>
          <w:lang w:val="en-US" w:eastAsia="zh-CN"/>
        </w:rPr>
        <w:t>and recovery,compressing sensing</w:t>
      </w:r>
      <w:r>
        <w:rPr>
          <w:rFonts w:ascii="Times New Roman" w:hAnsi="Times New Roman"/>
          <w:sz w:val="28"/>
          <w:szCs w:val="28"/>
        </w:rPr>
        <w:t>,</w:t>
      </w:r>
      <w:r>
        <w:rPr>
          <w:rFonts w:hint="default" w:ascii="Times New Roman" w:hAnsi="Times New Roman"/>
          <w:sz w:val="28"/>
          <w:szCs w:val="28"/>
          <w:lang w:val="en-US" w:eastAsia="zh-CN"/>
        </w:rPr>
        <w:t xml:space="preserve">Particle </w:t>
      </w:r>
      <w:r>
        <w:rPr>
          <w:rFonts w:hint="eastAsia" w:ascii="Times New Roman" w:hAnsi="Times New Roman"/>
          <w:sz w:val="28"/>
          <w:szCs w:val="28"/>
          <w:lang w:val="en-US" w:eastAsia="zh-CN"/>
        </w:rPr>
        <w:t>filtering,</w:t>
      </w:r>
      <w:r>
        <w:rPr>
          <w:rFonts w:ascii="Times New Roman" w:hAnsi="Times New Roman"/>
          <w:sz w:val="28"/>
          <w:szCs w:val="28"/>
        </w:rPr>
        <w:t>movement</w:t>
      </w:r>
      <w:r>
        <w:rPr>
          <w:rFonts w:hint="eastAsia" w:ascii="Times New Roman" w:hAnsi="Times New Roman"/>
          <w:sz w:val="28"/>
          <w:szCs w:val="28"/>
          <w:lang w:val="en-US" w:eastAsia="zh-CN"/>
        </w:rPr>
        <w:t xml:space="preserve"> </w:t>
      </w:r>
      <w:r>
        <w:rPr>
          <w:rFonts w:ascii="Times New Roman" w:hAnsi="Times New Roman"/>
          <w:sz w:val="28"/>
          <w:szCs w:val="28"/>
        </w:rPr>
        <w:t xml:space="preserve">features </w:t>
      </w:r>
    </w:p>
    <w:p>
      <w:pPr>
        <w:numPr>
          <w:ilvl w:val="0"/>
          <w:numId w:val="1"/>
        </w:numPr>
        <w:jc w:val="both"/>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Introduction</w:t>
      </w:r>
    </w:p>
    <w:p>
      <w:pPr>
        <w:ind w:firstLine="200" w:firstLineChars="100"/>
        <w:rPr>
          <w:rFonts w:ascii="Times New Roman" w:hAnsi="Times New Roman"/>
          <w:sz w:val="28"/>
          <w:szCs w:val="28"/>
        </w:rPr>
      </w:pPr>
      <w:r>
        <w:rPr>
          <w:rFonts w:ascii="Times New Roman" w:hAnsi="Times New Roman"/>
          <w:color w:val="231F20"/>
          <w:sz w:val="28"/>
          <w:szCs w:val="28"/>
        </w:rPr>
        <w:t xml:space="preserve">In recent years, with the rapid growth of GPS-equipped mobile devices, sensor network and wireless communication technologies, various kinds of moving objects can be traced all over the world. </w:t>
      </w:r>
      <w:r>
        <w:rPr>
          <w:rFonts w:ascii="Times New Roman" w:hAnsi="Times New Roman"/>
          <w:sz w:val="28"/>
          <w:szCs w:val="28"/>
        </w:rPr>
        <w:t xml:space="preserve">The popularity of these devices and technologies has leading to an exponential growth in the amount of trajectory data as time going on. For instance, there are 5000 taxis in a city and we track the trajectory of each taxi by sampling its position once every 5 seconds, so we will overwhelm 2 GB of storage capacity to store a single day trajectory data. These data are the foundation for us to analyze activities and patterns for moving objects. However, the enormous volume of data has brought </w:t>
      </w:r>
      <w:r>
        <w:rPr>
          <w:rFonts w:ascii="Times New Roman" w:hAnsi="Times New Roman"/>
          <w:color w:val="131413"/>
          <w:kern w:val="0"/>
          <w:sz w:val="28"/>
          <w:szCs w:val="28"/>
        </w:rPr>
        <w:t>several problems [1]. First, it is quite expensive and time-consuming to transmit these large amounts of data. Second, it is computationally expensive operations to query and extract useful patterns from these large amounts of trajectory data. Third, GPS trajectories are often with much redundant and trivial data that waste storage and cause increased disk I/O time. These issues can be addressed by reducing the size of trajectory data.</w:t>
      </w:r>
      <w:r>
        <w:rPr>
          <w:rFonts w:ascii="Times New Roman" w:hAnsi="Times New Roman"/>
          <w:sz w:val="28"/>
          <w:szCs w:val="28"/>
        </w:rPr>
        <w:t xml:space="preserve"> Therefore, the aim of data compression technique is to decrease the occupied memory space and improves the transmission, storage and processing by reducing data volume without obviously losing information, or by reorganizing data with certain strategies to reduce the redundancy and memory cost. For moving objects trajectories, it is essential to preserve as much features, including position, direction, corner and velocity as possible while reducing redundant sampling points. </w:t>
      </w:r>
    </w:p>
    <w:p>
      <w:pPr>
        <w:ind w:firstLine="200" w:firstLineChars="100"/>
        <w:rPr>
          <w:rFonts w:ascii="Times New Roman" w:hAnsi="Times New Roman"/>
          <w:sz w:val="28"/>
          <w:szCs w:val="28"/>
        </w:rPr>
      </w:pPr>
      <w:r>
        <w:rPr>
          <w:rFonts w:ascii="Times New Roman" w:hAnsi="Times New Roman"/>
          <w:sz w:val="28"/>
          <w:szCs w:val="28"/>
        </w:rPr>
        <w:t xml:space="preserve">Currently, a number of trajectory compression algorithms have been studied. In many researches, the main idea of line simplification is widely used to reduce the number of trajectory points by introducing a bounded error, which loses some information after compression [2, 3]. This kind of line simplification is mainly derived from the well-known Douglas-Peucker (DP) algorithm [4], which makes use of the divide-and-conquer approach to keep the most important points of a polyline. In order to take both spatial and temporal dimension into account, Meratnia et al. [3] replace the perpendicular Euclidean distance with Synchronous Euclidean Distance (SED) in DP algorithm, with which, compressed data is confirmed be superiority than the former ones. Besides DP algorithm, there are also various trajectory compression algorithm exists in the literature. Each offers a different trade off among compression time, compression ratio, and accuracy. Uniform sampling, which is fast and can archive the specified compression ratio by sampling trajectory at fixed time interval, but introduce large spatial and SED errors. To-Down Time Ratio (TD-TR) algorithm [3], is a variant of DP algorithm with SED instead of spatial error. It’s running time is </w:t>
      </w:r>
      <w:r>
        <w:rPr>
          <w:rFonts w:ascii="Times New Roman" w:hAnsi="Times New Roman"/>
          <w:i/>
          <w:sz w:val="28"/>
          <w:szCs w:val="28"/>
        </w:rPr>
        <w:t>O</w:t>
      </w:r>
      <w:r>
        <w:rPr>
          <w:rFonts w:ascii="Times New Roman" w:hAnsi="Times New Roman"/>
          <w:sz w:val="28"/>
          <w:szCs w:val="28"/>
        </w:rPr>
        <w:t>(</w:t>
      </w:r>
      <w:r>
        <w:rPr>
          <w:rFonts w:ascii="Times New Roman" w:hAnsi="Times New Roman"/>
          <w:i/>
          <w:sz w:val="28"/>
          <w:szCs w:val="28"/>
        </w:rPr>
        <w:t>n</w:t>
      </w:r>
      <w:r>
        <w:rPr>
          <w:rFonts w:ascii="Times New Roman" w:hAnsi="Times New Roman"/>
          <w:i/>
          <w:sz w:val="28"/>
          <w:szCs w:val="28"/>
          <w:vertAlign w:val="superscript"/>
        </w:rPr>
        <w:t>2</w:t>
      </w:r>
      <w:r>
        <w:rPr>
          <w:rFonts w:ascii="Times New Roman" w:hAnsi="Times New Roman"/>
          <w:sz w:val="28"/>
          <w:szCs w:val="28"/>
        </w:rPr>
        <w:t xml:space="preserve">). Opening Window (OW) algorithm [5] is an online approximate line simplification algorithm by introducing a slide window. OW algorithm runs with the window anchored at the first point, and gradually checks the forthcoming points until the spatial error is greater than the given threshold. The spatial error is the distance of the point to the line segment between the first point and the last point in the window. Then it executes iteratively until the last point of trajectory is included. The running time of OW algorithm is </w:t>
      </w:r>
      <w:r>
        <w:rPr>
          <w:rFonts w:ascii="Times New Roman" w:hAnsi="Times New Roman"/>
          <w:i/>
          <w:sz w:val="28"/>
          <w:szCs w:val="28"/>
        </w:rPr>
        <w:t>O</w:t>
      </w:r>
      <w:r>
        <w:rPr>
          <w:rFonts w:ascii="Times New Roman" w:hAnsi="Times New Roman"/>
          <w:sz w:val="28"/>
          <w:szCs w:val="28"/>
        </w:rPr>
        <w:t>(</w:t>
      </w:r>
      <w:r>
        <w:rPr>
          <w:rFonts w:ascii="Times New Roman" w:hAnsi="Times New Roman"/>
          <w:i/>
          <w:sz w:val="28"/>
          <w:szCs w:val="28"/>
        </w:rPr>
        <w:t>n</w:t>
      </w:r>
      <w:r>
        <w:rPr>
          <w:rFonts w:ascii="Times New Roman" w:hAnsi="Times New Roman"/>
          <w:i/>
          <w:sz w:val="28"/>
          <w:szCs w:val="28"/>
          <w:vertAlign w:val="superscript"/>
        </w:rPr>
        <w:t>2</w:t>
      </w:r>
      <w:r>
        <w:rPr>
          <w:rFonts w:ascii="Times New Roman" w:hAnsi="Times New Roman"/>
          <w:sz w:val="28"/>
          <w:szCs w:val="28"/>
        </w:rPr>
        <w:t>). Opening Window Time Ratio (OW-TR) algorithm [3] is an extension to OW algorithm which takes temporal data into account and uses SED to represent the error. Like OW algorithm, the worst running time of OW-TR is</w:t>
      </w:r>
      <w:r>
        <w:rPr>
          <w:rFonts w:ascii="Times New Roman" w:hAnsi="Times New Roman"/>
          <w:i/>
          <w:sz w:val="28"/>
          <w:szCs w:val="28"/>
        </w:rPr>
        <w:t xml:space="preserve"> O</w:t>
      </w:r>
      <w:r>
        <w:rPr>
          <w:rFonts w:ascii="Times New Roman" w:hAnsi="Times New Roman"/>
          <w:sz w:val="28"/>
          <w:szCs w:val="28"/>
        </w:rPr>
        <w:t>(</w:t>
      </w:r>
      <w:r>
        <w:rPr>
          <w:rFonts w:ascii="Times New Roman" w:hAnsi="Times New Roman"/>
          <w:i/>
          <w:sz w:val="28"/>
          <w:szCs w:val="28"/>
        </w:rPr>
        <w:t>n</w:t>
      </w:r>
      <w:r>
        <w:rPr>
          <w:rFonts w:ascii="Times New Roman" w:hAnsi="Times New Roman"/>
          <w:i/>
          <w:sz w:val="28"/>
          <w:szCs w:val="28"/>
          <w:vertAlign w:val="superscript"/>
        </w:rPr>
        <w:t>2</w:t>
      </w:r>
      <w:r>
        <w:rPr>
          <w:rFonts w:ascii="Times New Roman" w:hAnsi="Times New Roman"/>
          <w:sz w:val="28"/>
          <w:szCs w:val="28"/>
        </w:rPr>
        <w:t xml:space="preserve">). Dead Reckoning (DR) algorithm [6] is an efficient compression algorithm that considers not only spatial dimension but also velocity information. DR algorithm firstly marks the start point </w:t>
      </w:r>
      <w:r>
        <w:rPr>
          <w:rFonts w:ascii="Times New Roman" w:hAnsi="Times New Roman"/>
          <w:i/>
          <w:sz w:val="28"/>
          <w:szCs w:val="28"/>
        </w:rPr>
        <w:t>p</w:t>
      </w:r>
      <w:r>
        <w:rPr>
          <w:rFonts w:ascii="Times New Roman" w:hAnsi="Times New Roman"/>
          <w:i/>
          <w:sz w:val="28"/>
          <w:szCs w:val="28"/>
          <w:vertAlign w:val="subscript"/>
        </w:rPr>
        <w:t>0</w:t>
      </w:r>
      <w:r>
        <w:rPr>
          <w:rFonts w:ascii="Times New Roman" w:hAnsi="Times New Roman"/>
          <w:sz w:val="28"/>
          <w:szCs w:val="28"/>
        </w:rPr>
        <w:t xml:space="preserve"> as the key point, and stores </w:t>
      </w:r>
      <w:r>
        <w:rPr>
          <w:rFonts w:ascii="Times New Roman" w:hAnsi="Times New Roman"/>
          <w:i/>
          <w:sz w:val="28"/>
          <w:szCs w:val="28"/>
        </w:rPr>
        <w:t>p</w:t>
      </w:r>
      <w:r>
        <w:rPr>
          <w:rFonts w:ascii="Times New Roman" w:hAnsi="Times New Roman"/>
          <w:i/>
          <w:sz w:val="28"/>
          <w:szCs w:val="28"/>
          <w:vertAlign w:val="subscript"/>
        </w:rPr>
        <w:t>0</w:t>
      </w:r>
      <w:r>
        <w:rPr>
          <w:rFonts w:ascii="Times New Roman" w:hAnsi="Times New Roman"/>
          <w:sz w:val="28"/>
          <w:szCs w:val="28"/>
        </w:rPr>
        <w:t xml:space="preserve"> and its velocity in the compressed representation. Then the next point </w:t>
      </w:r>
      <w:r>
        <w:rPr>
          <w:rFonts w:ascii="Times New Roman" w:hAnsi="Times New Roman"/>
          <w:i/>
          <w:sz w:val="28"/>
          <w:szCs w:val="28"/>
        </w:rPr>
        <w:t>p</w:t>
      </w:r>
      <w:r>
        <w:rPr>
          <w:rFonts w:ascii="Times New Roman" w:hAnsi="Times New Roman"/>
          <w:i/>
          <w:sz w:val="28"/>
          <w:szCs w:val="28"/>
          <w:vertAlign w:val="subscript"/>
        </w:rPr>
        <w:t>i</w:t>
      </w:r>
      <w:r>
        <w:rPr>
          <w:rFonts w:ascii="Times New Roman" w:hAnsi="Times New Roman"/>
          <w:sz w:val="28"/>
          <w:szCs w:val="28"/>
        </w:rPr>
        <w:t xml:space="preserve"> is estimated whether it’s location within the SED threshold from </w:t>
      </w:r>
      <w:r>
        <w:rPr>
          <w:rFonts w:ascii="Times New Roman" w:hAnsi="Times New Roman"/>
          <w:i/>
          <w:sz w:val="28"/>
          <w:szCs w:val="28"/>
        </w:rPr>
        <w:t>p</w:t>
      </w:r>
      <w:r>
        <w:rPr>
          <w:rFonts w:ascii="Times New Roman" w:hAnsi="Times New Roman"/>
          <w:i/>
          <w:sz w:val="28"/>
          <w:szCs w:val="28"/>
          <w:vertAlign w:val="subscript"/>
        </w:rPr>
        <w:t>0</w:t>
      </w:r>
      <w:r>
        <w:rPr>
          <w:rFonts w:ascii="Times New Roman" w:hAnsi="Times New Roman"/>
          <w:sz w:val="28"/>
          <w:szCs w:val="28"/>
        </w:rPr>
        <w:t xml:space="preserve">. If true then continue the next point of </w:t>
      </w:r>
      <w:r>
        <w:rPr>
          <w:rFonts w:ascii="Times New Roman" w:hAnsi="Times New Roman"/>
          <w:i/>
          <w:sz w:val="28"/>
          <w:szCs w:val="28"/>
        </w:rPr>
        <w:t>p</w:t>
      </w:r>
      <w:r>
        <w:rPr>
          <w:rFonts w:ascii="Times New Roman" w:hAnsi="Times New Roman"/>
          <w:i/>
          <w:sz w:val="28"/>
          <w:szCs w:val="28"/>
          <w:vertAlign w:val="subscript"/>
        </w:rPr>
        <w:t>i</w:t>
      </w:r>
      <w:r>
        <w:rPr>
          <w:rFonts w:ascii="Times New Roman" w:hAnsi="Times New Roman"/>
          <w:sz w:val="28"/>
          <w:szCs w:val="28"/>
        </w:rPr>
        <w:t xml:space="preserve">, else </w:t>
      </w:r>
      <w:r>
        <w:rPr>
          <w:rFonts w:ascii="Times New Roman" w:hAnsi="Times New Roman"/>
          <w:i/>
          <w:sz w:val="28"/>
          <w:szCs w:val="28"/>
        </w:rPr>
        <w:t>p</w:t>
      </w:r>
      <w:r>
        <w:rPr>
          <w:rFonts w:ascii="Times New Roman" w:hAnsi="Times New Roman"/>
          <w:i/>
          <w:sz w:val="28"/>
          <w:szCs w:val="28"/>
          <w:vertAlign w:val="subscript"/>
        </w:rPr>
        <w:t>i</w:t>
      </w:r>
      <w:r>
        <w:rPr>
          <w:rFonts w:ascii="Times New Roman" w:hAnsi="Times New Roman"/>
          <w:i/>
          <w:sz w:val="28"/>
          <w:szCs w:val="28"/>
        </w:rPr>
        <w:t xml:space="preserve"> </w:t>
      </w:r>
      <w:r>
        <w:rPr>
          <w:rFonts w:ascii="Times New Roman" w:hAnsi="Times New Roman"/>
          <w:sz w:val="28"/>
          <w:szCs w:val="28"/>
        </w:rPr>
        <w:t xml:space="preserve">is marked as the key point and stored to the compressed representation with its velocity. The DR algorithm will execute iteratively to the end of trajectory. The computation complexity of DR algorithm is </w:t>
      </w:r>
      <w:r>
        <w:rPr>
          <w:rFonts w:ascii="Times New Roman" w:hAnsi="Times New Roman"/>
          <w:i/>
          <w:sz w:val="28"/>
          <w:szCs w:val="28"/>
        </w:rPr>
        <w:t>O</w:t>
      </w:r>
      <w:r>
        <w:rPr>
          <w:rFonts w:ascii="Times New Roman" w:hAnsi="Times New Roman"/>
          <w:sz w:val="28"/>
          <w:szCs w:val="28"/>
        </w:rPr>
        <w:t>(</w:t>
      </w:r>
      <w:r>
        <w:rPr>
          <w:rFonts w:ascii="Times New Roman" w:hAnsi="Times New Roman"/>
          <w:i/>
          <w:sz w:val="28"/>
          <w:szCs w:val="28"/>
        </w:rPr>
        <w:t>n</w:t>
      </w:r>
      <w:r>
        <w:rPr>
          <w:rFonts w:ascii="Times New Roman" w:hAnsi="Times New Roman"/>
          <w:sz w:val="28"/>
          <w:szCs w:val="28"/>
        </w:rPr>
        <w:t>).</w:t>
      </w:r>
    </w:p>
    <w:p>
      <w:pPr>
        <w:ind w:firstLine="200" w:firstLineChars="100"/>
        <w:rPr>
          <w:rFonts w:ascii="Times New Roman" w:hAnsi="Times New Roman"/>
          <w:sz w:val="20"/>
          <w:szCs w:val="20"/>
        </w:rPr>
      </w:pPr>
      <w:r>
        <w:rPr>
          <w:rFonts w:ascii="Times New Roman" w:hAnsi="Times New Roman"/>
          <w:sz w:val="28"/>
          <w:szCs w:val="28"/>
        </w:rPr>
        <w:t xml:space="preserve">All these algorithms take the spatial and temporal information as the basis to reduce points in trajectory, and do not take trajectory movement patterns and internal </w:t>
      </w:r>
      <w:r>
        <w:rPr>
          <w:rFonts w:ascii="Times New Roman" w:hAnsi="Times New Roman"/>
          <w:sz w:val="20"/>
          <w:szCs w:val="20"/>
        </w:rPr>
        <w:t xml:space="preserve">features into consideration. Due to the trivialness and redundancy of trajectory data, almost all trajectory compress algorithms are lossy. When we query trajectories from database or discover the hidden knowledge from trajectories, we hope the compressed trajectory can represent their original ones well. However, if the movement pattern and internal features are neglect, applications, such as trajectory clustering [7, 8], outlier detection [9] and activity discovery [10] may be not so accuracy as we expected. Therefore, in this paper, we present a novel trajectory compression algorithm based on corner and velocity, with which, trajectory movement patterns and internal features can be retained when compressing trajectories. </w:t>
      </w:r>
    </w:p>
    <w:p>
      <w:pPr>
        <w:ind w:firstLine="200" w:firstLineChars="100"/>
        <w:rPr>
          <w:rFonts w:ascii="Times New Roman" w:hAnsi="Times New Roman"/>
          <w:sz w:val="20"/>
          <w:szCs w:val="20"/>
        </w:rPr>
      </w:pPr>
      <w:r>
        <w:rPr>
          <w:rFonts w:ascii="Times New Roman" w:hAnsi="Times New Roman"/>
          <w:sz w:val="20"/>
          <w:szCs w:val="20"/>
        </w:rPr>
        <w:t>In literature [7], Lee pointed out the important attributes for trajectory clustering, and in our previous work [8], we gave the formal definitions on trajectory structure. In general, trajectory structure feature can be derived mainly by the corner and velocity at sampling points. Therefore, in this paper, we take the corner and velocity as our main goal to conquer in trajectory compression.</w:t>
      </w:r>
    </w:p>
    <w:p>
      <w:pPr>
        <w:ind w:firstLine="200" w:firstLineChars="100"/>
        <w:rPr>
          <w:ins w:id="0" w:author="Sp_hui" w:date="2016-03-09T22:12:00Z"/>
          <w:rFonts w:ascii="Times New Roman" w:hAnsi="Times New Roman"/>
          <w:sz w:val="20"/>
          <w:szCs w:val="20"/>
        </w:rPr>
      </w:pPr>
      <w:r>
        <w:rPr>
          <w:rFonts w:ascii="Times New Roman" w:hAnsi="Times New Roman"/>
          <w:sz w:val="20"/>
          <w:szCs w:val="20"/>
          <w:highlight w:val="lightGray"/>
        </w:rPr>
        <w:t>In order to solve the problem mentioned above, a two</w:t>
      </w:r>
      <w:ins w:id="1" w:author="Sp_hui" w:date="2016-03-09T22:11:00Z">
        <w:r>
          <w:rPr>
            <w:rFonts w:ascii="Times New Roman" w:hAnsi="Times New Roman"/>
            <w:sz w:val="20"/>
            <w:szCs w:val="20"/>
            <w:highlight w:val="lightGray"/>
          </w:rPr>
          <w:t>three</w:t>
        </w:r>
      </w:ins>
      <w:r>
        <w:rPr>
          <w:rFonts w:ascii="Times New Roman" w:hAnsi="Times New Roman"/>
          <w:sz w:val="20"/>
          <w:szCs w:val="20"/>
          <w:highlight w:val="lightGray"/>
        </w:rPr>
        <w:t>-phase compression algorithm is proposed in this paper</w:t>
      </w:r>
      <w:ins w:id="2" w:author="Sp_hui" w:date="2016-03-09T22:14:00Z">
        <w:r>
          <w:rPr>
            <w:rFonts w:ascii="Times New Roman" w:hAnsi="Times New Roman"/>
            <w:sz w:val="20"/>
            <w:szCs w:val="20"/>
            <w:highlight w:val="lightGray"/>
          </w:rPr>
          <w:t>, which is called as</w:t>
        </w:r>
      </w:ins>
      <w:ins w:id="3" w:author="Sp_hui" w:date="2016-03-09T22:15:00Z">
        <w:r>
          <w:rPr>
            <w:highlight w:val="lightGray"/>
          </w:rPr>
          <w:t xml:space="preserve"> </w:t>
        </w:r>
      </w:ins>
      <w:ins w:id="4" w:author="Sp_hui" w:date="2016-03-09T22:15:00Z">
        <w:r>
          <w:rPr>
            <w:rFonts w:ascii="Times New Roman" w:hAnsi="Times New Roman"/>
            <w:sz w:val="20"/>
            <w:szCs w:val="20"/>
            <w:highlight w:val="lightGray"/>
          </w:rPr>
          <w:t>Trajectory Simplification Algorithm based on Structure Features (SF)</w:t>
        </w:r>
      </w:ins>
      <w:r>
        <w:rPr>
          <w:rFonts w:ascii="Times New Roman" w:hAnsi="Times New Roman"/>
          <w:sz w:val="20"/>
          <w:szCs w:val="20"/>
          <w:highlight w:val="lightGray"/>
        </w:rPr>
        <w:t>.</w:t>
      </w:r>
      <w:ins w:id="5" w:author="Sp_hui" w:date="2016-03-09T22:12:00Z">
        <w:r>
          <w:rPr>
            <w:rFonts w:ascii="Times New Roman" w:hAnsi="Times New Roman"/>
            <w:sz w:val="20"/>
            <w:szCs w:val="20"/>
            <w:highlight w:val="lightGray"/>
          </w:rPr>
          <w:t xml:space="preserve"> </w:t>
        </w:r>
      </w:ins>
      <w:ins w:id="6" w:author="Sp_hui" w:date="2016-03-09T22:13:00Z">
        <w:r>
          <w:rPr>
            <w:rFonts w:ascii="Times New Roman" w:hAnsi="Times New Roman"/>
            <w:sz w:val="20"/>
            <w:szCs w:val="20"/>
            <w:highlight w:val="lightGray"/>
          </w:rPr>
          <w:t xml:space="preserve">Firstly, </w:t>
        </w:r>
      </w:ins>
      <w:ins w:id="7" w:author="Sp_hui" w:date="2016-03-09T22:15:00Z">
        <w:r>
          <w:rPr>
            <w:rFonts w:ascii="Times New Roman" w:hAnsi="Times New Roman"/>
            <w:sz w:val="20"/>
            <w:szCs w:val="20"/>
            <w:highlight w:val="lightGray"/>
          </w:rPr>
          <w:t>SF algorithm compresses the original trajectory based on mo</w:t>
        </w:r>
      </w:ins>
      <w:ins w:id="8" w:author="Sp_hui" w:date="2016-03-09T22:16:00Z">
        <w:r>
          <w:rPr>
            <w:rFonts w:ascii="Times New Roman" w:hAnsi="Times New Roman"/>
            <w:sz w:val="20"/>
            <w:szCs w:val="20"/>
            <w:highlight w:val="lightGray"/>
          </w:rPr>
          <w:t xml:space="preserve">ving direction of the object; then, it simplifies </w:t>
        </w:r>
      </w:ins>
      <w:ins w:id="9" w:author="Sp_hui" w:date="2016-03-09T22:17:00Z">
        <w:r>
          <w:rPr>
            <w:rFonts w:ascii="Times New Roman" w:hAnsi="Times New Roman"/>
            <w:sz w:val="20"/>
            <w:szCs w:val="20"/>
            <w:highlight w:val="lightGray"/>
          </w:rPr>
          <w:t>the original trajectory according to the internal fluctuations in trajectory; finally, it compresses the original trajectory by the trajectory velocity</w:t>
        </w:r>
      </w:ins>
      <w:ins w:id="10" w:author="Sp_hui" w:date="2016-03-09T22:13:00Z">
        <w:r>
          <w:rPr>
            <w:rFonts w:ascii="Times New Roman" w:hAnsi="Times New Roman"/>
            <w:sz w:val="20"/>
            <w:szCs w:val="20"/>
            <w:highlight w:val="lightGray"/>
          </w:rPr>
          <w:t>.</w:t>
        </w:r>
      </w:ins>
    </w:p>
    <w:p>
      <w:pPr>
        <w:ind w:firstLine="200" w:firstLineChars="100"/>
        <w:rPr>
          <w:rFonts w:ascii="Times New Roman" w:hAnsi="Times New Roman"/>
          <w:sz w:val="20"/>
          <w:szCs w:val="20"/>
        </w:rPr>
      </w:pPr>
      <w:r>
        <w:rPr>
          <w:rFonts w:ascii="Times New Roman" w:hAnsi="Times New Roman"/>
          <w:sz w:val="20"/>
          <w:szCs w:val="20"/>
        </w:rPr>
        <w:t xml:space="preserve"> </w:t>
      </w:r>
      <w:r>
        <w:rPr>
          <w:rFonts w:hint="eastAsia" w:ascii="Times New Roman" w:hAnsi="Times New Roman"/>
          <w:sz w:val="20"/>
          <w:szCs w:val="20"/>
        </w:rPr>
        <w:t>（对本文研究内容进行简单描述）</w:t>
      </w:r>
    </w:p>
    <w:p>
      <w:pPr>
        <w:ind w:firstLine="200" w:firstLineChars="100"/>
        <w:rPr>
          <w:rFonts w:ascii="Times New Roman" w:hAnsi="Times New Roman"/>
          <w:color w:val="FF0000"/>
          <w:sz w:val="20"/>
          <w:szCs w:val="20"/>
        </w:rPr>
      </w:pPr>
      <w:r>
        <w:rPr>
          <w:rFonts w:ascii="Times New Roman" w:hAnsi="Times New Roman"/>
          <w:color w:val="FF0000"/>
          <w:sz w:val="20"/>
          <w:szCs w:val="20"/>
        </w:rPr>
        <w:t>Therefore, we should emphasize trajectory compression should satisfy the following goals [1, 2]. Firstly, compression method should identify which parts are redundant, and which are noise or outliers. Secondly, compression method should make sure how to organize the compressed data after filtering noise and removing redundant data. Finally, compression method should make sure as much as important information be obtained.</w:t>
      </w:r>
      <w:bookmarkStart w:id="1" w:name="OLE_LINK7"/>
      <w:bookmarkStart w:id="2" w:name="OLE_LINK10"/>
      <w:r>
        <w:rPr>
          <w:rFonts w:ascii="Times New Roman" w:hAnsi="Times New Roman"/>
          <w:color w:val="FF0000"/>
          <w:sz w:val="20"/>
          <w:szCs w:val="20"/>
        </w:rPr>
        <w:t xml:space="preserve"> </w:t>
      </w:r>
      <w:bookmarkEnd w:id="1"/>
      <w:bookmarkEnd w:id="2"/>
    </w:p>
    <w:p>
      <w:pPr>
        <w:ind w:firstLine="200" w:firstLineChars="100"/>
        <w:rPr>
          <w:rFonts w:ascii="Times New Roman" w:hAnsi="Times New Roman"/>
          <w:sz w:val="20"/>
          <w:szCs w:val="20"/>
          <w:highlight w:val="lightGray"/>
        </w:rPr>
      </w:pPr>
      <w:r>
        <w:rPr>
          <w:rFonts w:ascii="Times New Roman" w:hAnsi="Times New Roman"/>
          <w:sz w:val="20"/>
          <w:szCs w:val="20"/>
          <w:highlight w:val="lightGray"/>
        </w:rPr>
        <w:t>To summarize, the main contributions of this paper are as follows:</w:t>
      </w:r>
    </w:p>
    <w:p>
      <w:pPr>
        <w:ind w:firstLine="200" w:firstLineChars="100"/>
        <w:rPr>
          <w:ins w:id="11" w:author="Sp_hui" w:date="2016-03-09T22:34:00Z"/>
          <w:rFonts w:ascii="Times New Roman" w:hAnsi="Times New Roman"/>
          <w:sz w:val="20"/>
          <w:szCs w:val="20"/>
          <w:highlight w:val="lightGray"/>
        </w:rPr>
      </w:pPr>
      <w:r>
        <w:rPr>
          <w:rFonts w:ascii="Times New Roman" w:hAnsi="Times New Roman"/>
          <w:sz w:val="20"/>
          <w:szCs w:val="20"/>
          <w:highlight w:val="lightGray"/>
        </w:rPr>
        <w:t xml:space="preserve">1) </w:t>
      </w:r>
      <w:ins w:id="12" w:author="Sp_hui" w:date="2016-03-09T22:34:00Z">
        <w:r>
          <w:rPr>
            <w:rFonts w:ascii="Times New Roman" w:hAnsi="Times New Roman"/>
            <w:sz w:val="20"/>
            <w:szCs w:val="20"/>
            <w:highlight w:val="lightGray"/>
          </w:rPr>
          <w:t>This paper</w:t>
        </w:r>
      </w:ins>
      <w:ins w:id="13" w:author="Sp_hui" w:date="2016-03-09T22:35:00Z">
        <w:r>
          <w:rPr>
            <w:rFonts w:ascii="Times New Roman" w:hAnsi="Times New Roman"/>
            <w:sz w:val="20"/>
            <w:szCs w:val="20"/>
            <w:highlight w:val="lightGray"/>
          </w:rPr>
          <w:t xml:space="preserve"> firstly</w:t>
        </w:r>
      </w:ins>
      <w:ins w:id="14" w:author="Sp_hui" w:date="2016-03-09T22:34:00Z">
        <w:r>
          <w:rPr>
            <w:rFonts w:ascii="Times New Roman" w:hAnsi="Times New Roman"/>
            <w:sz w:val="20"/>
            <w:szCs w:val="20"/>
            <w:highlight w:val="lightGray"/>
          </w:rPr>
          <w:t xml:space="preserve"> compresses trajectories based on</w:t>
        </w:r>
      </w:ins>
      <w:ins w:id="15" w:author="Sp_hui" w:date="2016-03-09T22:35:00Z">
        <w:r>
          <w:rPr>
            <w:rFonts w:ascii="Times New Roman" w:hAnsi="Times New Roman"/>
            <w:sz w:val="20"/>
            <w:szCs w:val="20"/>
            <w:highlight w:val="lightGray"/>
          </w:rPr>
          <w:t xml:space="preserve"> moving direction of objects, which can better keep </w:t>
        </w:r>
      </w:ins>
      <w:ins w:id="16" w:author="Sp_hui" w:date="2016-03-09T22:36:00Z">
        <w:r>
          <w:rPr>
            <w:rFonts w:ascii="Times New Roman" w:hAnsi="Times New Roman"/>
            <w:sz w:val="20"/>
            <w:szCs w:val="20"/>
            <w:highlight w:val="lightGray"/>
          </w:rPr>
          <w:t>the outline geometrical characters of trajectories.</w:t>
        </w:r>
      </w:ins>
    </w:p>
    <w:p>
      <w:pPr>
        <w:ind w:firstLine="200" w:firstLineChars="100"/>
        <w:rPr>
          <w:rFonts w:ascii="Times New Roman" w:hAnsi="Times New Roman"/>
          <w:sz w:val="20"/>
          <w:szCs w:val="20"/>
          <w:highlight w:val="lightGray"/>
        </w:rPr>
      </w:pPr>
      <w:r>
        <w:rPr>
          <w:rFonts w:ascii="Times New Roman" w:hAnsi="Times New Roman"/>
          <w:sz w:val="20"/>
          <w:szCs w:val="20"/>
          <w:highlight w:val="lightGray"/>
        </w:rPr>
        <w:t>The velocity corner of moving objects is introduced to compress trajectory data, through which, the movement characteristics and the internal characteristic information in trajectories will be kept in detail.</w:t>
      </w:r>
    </w:p>
    <w:p>
      <w:pPr>
        <w:ind w:firstLine="200" w:firstLineChars="100"/>
        <w:rPr>
          <w:rFonts w:ascii="Times New Roman" w:hAnsi="Times New Roman"/>
          <w:sz w:val="20"/>
          <w:szCs w:val="20"/>
          <w:highlight w:val="lightGray"/>
        </w:rPr>
      </w:pPr>
      <w:r>
        <w:rPr>
          <w:rFonts w:ascii="Times New Roman" w:hAnsi="Times New Roman"/>
          <w:sz w:val="20"/>
          <w:szCs w:val="20"/>
          <w:highlight w:val="lightGray"/>
        </w:rPr>
        <w:t>2) Then, the algorithm proposed in this paper simplifies trajectories according to internal fluctuation in trajectories, which will better keep the movement pattern and structure features in trajectories.</w:t>
      </w:r>
    </w:p>
    <w:p>
      <w:pPr>
        <w:ind w:firstLine="200" w:firstLineChars="100"/>
        <w:rPr>
          <w:rFonts w:ascii="Times New Roman" w:hAnsi="Times New Roman"/>
          <w:sz w:val="20"/>
          <w:szCs w:val="20"/>
          <w:highlight w:val="lightGray"/>
        </w:rPr>
      </w:pPr>
      <w:r>
        <w:rPr>
          <w:rFonts w:ascii="Times New Roman" w:hAnsi="Times New Roman"/>
          <w:sz w:val="20"/>
          <w:szCs w:val="20"/>
          <w:highlight w:val="lightGray"/>
        </w:rPr>
        <w:t>3) Finally, this algorithm compresses trajectories by trajectory velocity, which can better keep the movement pattern in trajectories.</w:t>
      </w:r>
    </w:p>
    <w:p>
      <w:pPr>
        <w:ind w:firstLine="200" w:firstLineChars="100"/>
        <w:rPr>
          <w:rFonts w:ascii="Times New Roman" w:hAnsi="Times New Roman"/>
          <w:sz w:val="20"/>
          <w:szCs w:val="20"/>
          <w:highlight w:val="lightGray"/>
        </w:rPr>
      </w:pPr>
      <w:r>
        <w:rPr>
          <w:rFonts w:ascii="Times New Roman" w:hAnsi="Times New Roman"/>
          <w:sz w:val="20"/>
          <w:szCs w:val="20"/>
          <w:highlight w:val="lightGray"/>
        </w:rPr>
        <w:t>Based on the velocity value of moving objects, this paper proposes a method to smooth the compressed trajectory.</w:t>
      </w:r>
    </w:p>
    <w:p>
      <w:pPr>
        <w:ind w:firstLine="200" w:firstLineChars="100"/>
        <w:rPr>
          <w:rFonts w:ascii="Times New Roman" w:hAnsi="Times New Roman"/>
          <w:sz w:val="20"/>
          <w:szCs w:val="20"/>
          <w:highlight w:val="lightGray"/>
        </w:rPr>
      </w:pPr>
      <w:r>
        <w:rPr>
          <w:rFonts w:ascii="Times New Roman" w:hAnsi="Times New Roman"/>
          <w:sz w:val="20"/>
          <w:szCs w:val="20"/>
          <w:highlight w:val="lightGray"/>
        </w:rPr>
        <w:t>3</w:t>
      </w:r>
      <w:ins w:id="17" w:author="Sp_hui" w:date="2016-03-09T22:40:00Z">
        <w:r>
          <w:rPr>
            <w:rFonts w:ascii="Times New Roman" w:hAnsi="Times New Roman"/>
            <w:sz w:val="20"/>
            <w:szCs w:val="20"/>
            <w:highlight w:val="lightGray"/>
          </w:rPr>
          <w:t>4</w:t>
        </w:r>
      </w:ins>
      <w:r>
        <w:rPr>
          <w:rFonts w:ascii="Times New Roman" w:hAnsi="Times New Roman"/>
          <w:sz w:val="20"/>
          <w:szCs w:val="20"/>
          <w:highlight w:val="lightGray"/>
        </w:rPr>
        <w:t xml:space="preserve">) To verify the performance of VTC, we carried carry out a comprehensive comparison with other algorithms such as DP and TD-SP. </w:t>
      </w:r>
    </w:p>
    <w:p>
      <w:pPr>
        <w:ind w:firstLine="200" w:firstLineChars="100"/>
        <w:rPr>
          <w:rFonts w:ascii="Times New Roman" w:hAnsi="Times New Roman"/>
          <w:sz w:val="20"/>
          <w:szCs w:val="20"/>
          <w:highlight w:val="lightGray"/>
        </w:rPr>
      </w:pPr>
      <w:r>
        <w:rPr>
          <w:rFonts w:ascii="Times New Roman" w:hAnsi="Times New Roman"/>
          <w:sz w:val="20"/>
          <w:szCs w:val="20"/>
          <w:highlight w:val="lightGray"/>
        </w:rPr>
        <w:t>The rest of this paper is organized as follows. Section 2 introduces the related work. Section 3 describes our compression motivation and related definitions. In section 4, the VTC method including VC and VV</w:t>
      </w:r>
      <w:ins w:id="18" w:author="Sp_hui" w:date="2016-03-09T22:42:00Z">
        <w:r>
          <w:rPr>
            <w:rFonts w:ascii="Times New Roman" w:hAnsi="Times New Roman"/>
            <w:sz w:val="20"/>
            <w:szCs w:val="20"/>
            <w:highlight w:val="lightGray"/>
          </w:rPr>
          <w:t>compression</w:t>
        </w:r>
      </w:ins>
      <w:r>
        <w:rPr>
          <w:rFonts w:ascii="Times New Roman" w:hAnsi="Times New Roman"/>
          <w:sz w:val="20"/>
          <w:szCs w:val="20"/>
          <w:highlight w:val="lightGray"/>
        </w:rPr>
        <w:t xml:space="preserve"> algorithm</w:t>
      </w:r>
      <w:ins w:id="19" w:author="Sp_hui" w:date="2016-03-09T22:42:00Z">
        <w:r>
          <w:rPr>
            <w:rFonts w:ascii="Times New Roman" w:hAnsi="Times New Roman"/>
            <w:sz w:val="20"/>
            <w:szCs w:val="20"/>
            <w:highlight w:val="lightGray"/>
          </w:rPr>
          <w:t xml:space="preserve"> SF</w:t>
        </w:r>
      </w:ins>
      <w:r>
        <w:rPr>
          <w:rFonts w:ascii="Times New Roman" w:hAnsi="Times New Roman"/>
          <w:sz w:val="20"/>
          <w:szCs w:val="20"/>
          <w:highlight w:val="lightGray"/>
        </w:rPr>
        <w:t xml:space="preserve"> is introduced in detail. An evaluation of VTC </w:t>
      </w:r>
      <w:ins w:id="20" w:author="Sp_hui" w:date="2016-03-09T22:42:00Z">
        <w:r>
          <w:rPr>
            <w:rFonts w:ascii="Times New Roman" w:hAnsi="Times New Roman"/>
            <w:sz w:val="20"/>
            <w:szCs w:val="20"/>
            <w:highlight w:val="lightGray"/>
          </w:rPr>
          <w:t xml:space="preserve">SF </w:t>
        </w:r>
      </w:ins>
      <w:r>
        <w:rPr>
          <w:rFonts w:ascii="Times New Roman" w:hAnsi="Times New Roman"/>
          <w:sz w:val="20"/>
          <w:szCs w:val="20"/>
          <w:highlight w:val="lightGray"/>
        </w:rPr>
        <w:t>and other algorithms is provided in section 5. Finally, Section 6 draws conclusions and points out some possible research opportunities.</w:t>
      </w:r>
    </w:p>
    <w:p>
      <w:pPr>
        <w:rPr>
          <w:rFonts w:ascii="Times New Roman" w:hAnsi="Times New Roman"/>
          <w:b/>
          <w:sz w:val="20"/>
          <w:szCs w:val="20"/>
        </w:rPr>
      </w:pPr>
      <w:r>
        <w:rPr>
          <w:rFonts w:ascii="Times New Roman" w:hAnsi="Times New Roman"/>
          <w:b/>
          <w:sz w:val="20"/>
          <w:szCs w:val="20"/>
        </w:rPr>
        <w:t>2. Related works</w:t>
      </w:r>
    </w:p>
    <w:p>
      <w:pPr>
        <w:rPr>
          <w:rFonts w:ascii="Times New Roman" w:hAnsi="Times New Roman"/>
          <w:b/>
          <w:sz w:val="20"/>
          <w:szCs w:val="20"/>
        </w:rPr>
      </w:pPr>
      <w:r>
        <w:rPr>
          <w:rFonts w:ascii="Times New Roman" w:hAnsi="Times New Roman"/>
          <w:b/>
          <w:sz w:val="20"/>
          <w:szCs w:val="20"/>
        </w:rPr>
        <w:t>3. Motivation and related definitions</w:t>
      </w:r>
    </w:p>
    <w:p>
      <w:pPr>
        <w:rPr>
          <w:rFonts w:ascii="Times New Roman" w:hAnsi="Times New Roman"/>
          <w:sz w:val="20"/>
          <w:szCs w:val="20"/>
          <w:highlight w:val="lightGray"/>
        </w:rPr>
      </w:pPr>
    </w:p>
    <w:p>
      <w:pPr>
        <w:ind w:firstLine="200"/>
        <w:rPr>
          <w:rFonts w:ascii="Times New Roman" w:hAnsi="Times New Roman"/>
          <w:sz w:val="20"/>
          <w:szCs w:val="20"/>
        </w:rPr>
      </w:pPr>
    </w:p>
    <w:p>
      <w:pPr>
        <w:numPr>
          <w:ilvl w:val="0"/>
          <w:numId w:val="0"/>
        </w:numPr>
        <w:jc w:val="both"/>
        <w:rPr>
          <w:rFonts w:hint="eastAsia" w:ascii="Times New Roman" w:hAnsi="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AdvTimes">
    <w:altName w:val="Times New Roman"/>
    <w:panose1 w:val="00000000000000000000"/>
    <w:charset w:val="00"/>
    <w:family w:val="roma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CMBX12">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1" w:csb1="00000000"/>
  </w:font>
  <w:font w:name="NimbusRomNo9L-ReguItal">
    <w:altName w:val="Segoe Print"/>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247D1"/>
    <w:multiLevelType w:val="singleLevel"/>
    <w:tmpl w:val="583247D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A56606"/>
    <w:rsid w:val="156638E8"/>
    <w:rsid w:val="193800A6"/>
    <w:rsid w:val="1C2A4F4A"/>
    <w:rsid w:val="1CDA6507"/>
    <w:rsid w:val="23B67549"/>
    <w:rsid w:val="2C432E61"/>
    <w:rsid w:val="2CFD4721"/>
    <w:rsid w:val="2DD06EF1"/>
    <w:rsid w:val="64A22B7B"/>
    <w:rsid w:val="685A3D2D"/>
    <w:rsid w:val="68F316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zmj</dc:creator>
  <cp:lastModifiedBy>zmj</cp:lastModifiedBy>
  <dcterms:modified xsi:type="dcterms:W3CDTF">2016-11-25T07:12:03Z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